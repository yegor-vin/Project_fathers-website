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57AE" w:rsidRPr="006A57AE" w:rsidRDefault="00000000">
      <w:pPr>
        <w:pStyle w:val="Heading1"/>
        <w:jc w:val="center"/>
        <w:rPr>
          <w:rFonts w:ascii="Arial" w:hAnsi="Arial" w:cs="Arial"/>
          <w:lang w:val="uk-UA"/>
        </w:rPr>
      </w:pPr>
      <w:r w:rsidRPr="006A57AE">
        <w:rPr>
          <w:rFonts w:ascii="Arial" w:hAnsi="Arial" w:cs="Arial"/>
        </w:rPr>
        <w:t xml:space="preserve">Dawnice Manufacture and Trade Co., Ltd     </w:t>
      </w:r>
    </w:p>
    <w:p w:rsidR="001E3AA8" w:rsidRPr="006A57AE" w:rsidRDefault="006A57AE">
      <w:pPr>
        <w:pStyle w:val="Heading1"/>
        <w:jc w:val="center"/>
        <w:rPr>
          <w:rFonts w:ascii="Arial" w:eastAsiaTheme="minorHAnsi" w:hAnsi="Arial" w:cs="Arial"/>
          <w:lang w:val="ru-RU"/>
        </w:rPr>
      </w:pPr>
      <w:r w:rsidRPr="006A57AE">
        <w:rPr>
          <w:rFonts w:ascii="Arial" w:eastAsiaTheme="minorHAnsi" w:hAnsi="Arial" w:cs="Arial"/>
          <w:lang w:val="uk-UA"/>
        </w:rPr>
        <w:t>Гаранті</w:t>
      </w:r>
      <w:r w:rsidRPr="006A57AE">
        <w:rPr>
          <w:rFonts w:ascii="Arial" w:eastAsia="DengXian" w:hAnsi="Arial" w:cs="Arial"/>
          <w:lang w:val="uk-UA"/>
        </w:rPr>
        <w:t>йн</w:t>
      </w:r>
      <w:r w:rsidRPr="006A57AE">
        <w:rPr>
          <w:rFonts w:ascii="Arial" w:eastAsiaTheme="minorHAnsi" w:hAnsi="Arial" w:cs="Arial"/>
          <w:lang w:val="uk-UA"/>
        </w:rPr>
        <w:t xml:space="preserve">і </w:t>
      </w:r>
      <w:r w:rsidRPr="006A57AE">
        <w:rPr>
          <w:rFonts w:ascii="Arial" w:eastAsia="DengXian" w:hAnsi="Arial" w:cs="Arial"/>
          <w:lang w:val="uk-UA"/>
        </w:rPr>
        <w:t>зобов</w:t>
      </w:r>
      <w:r w:rsidRPr="006A57AE">
        <w:rPr>
          <w:rFonts w:ascii="Arial" w:eastAsiaTheme="minorHAnsi" w:hAnsi="Arial" w:cs="Arial"/>
          <w:lang w:val="uk-UA"/>
        </w:rPr>
        <w:t>’язання</w:t>
      </w:r>
      <w:r w:rsidR="00000000" w:rsidRPr="006A57AE">
        <w:rPr>
          <w:rFonts w:ascii="Arial" w:eastAsiaTheme="minorHAnsi" w:hAnsi="Arial" w:cs="Arial"/>
          <w:lang w:val="ru-RU"/>
        </w:rPr>
        <w:t xml:space="preserve"> </w:t>
      </w:r>
    </w:p>
    <w:p w:rsidR="006A57AE" w:rsidRPr="006A57AE" w:rsidRDefault="006A57AE" w:rsidP="006A57AE">
      <w:pPr>
        <w:rPr>
          <w:rFonts w:ascii="Arial" w:hAnsi="Arial" w:cs="Arial"/>
        </w:rPr>
      </w:pPr>
      <w:r w:rsidRPr="006A57AE">
        <w:rPr>
          <w:rFonts w:ascii="Arial" w:hAnsi="Arial" w:cs="Arial"/>
          <w:lang w:val="ru-RU"/>
        </w:rPr>
        <w:t>Сторона А (Покупець): (далі іменується Стороною А</w:t>
      </w:r>
      <w:r w:rsidRPr="006A57AE">
        <w:rPr>
          <w:rFonts w:ascii="Arial" w:hAnsi="Arial" w:cs="Arial"/>
        </w:rPr>
        <w:t>)</w:t>
      </w:r>
      <w:r w:rsidRPr="006A57AE">
        <w:rPr>
          <w:rFonts w:ascii="Arial" w:hAnsi="Arial" w:cs="Arial"/>
        </w:rPr>
        <w:br/>
      </w:r>
      <w:r w:rsidRPr="006A57AE">
        <w:rPr>
          <w:rFonts w:ascii="Arial" w:hAnsi="Arial" w:cs="Arial"/>
          <w:lang w:val="ru-RU"/>
        </w:rPr>
        <w:t>Сторона</w:t>
      </w:r>
      <w:r w:rsidRPr="006A57AE">
        <w:rPr>
          <w:rFonts w:ascii="Arial" w:hAnsi="Arial" w:cs="Arial"/>
        </w:rPr>
        <w:t xml:space="preserve"> </w:t>
      </w:r>
      <w:r w:rsidRPr="006A57AE">
        <w:rPr>
          <w:rFonts w:ascii="Arial" w:hAnsi="Arial" w:cs="Arial"/>
          <w:lang w:val="ru-RU"/>
        </w:rPr>
        <w:t>Б</w:t>
      </w:r>
      <w:r w:rsidRPr="006A57AE">
        <w:rPr>
          <w:rFonts w:ascii="Arial" w:hAnsi="Arial" w:cs="Arial"/>
        </w:rPr>
        <w:t xml:space="preserve"> (</w:t>
      </w:r>
      <w:r w:rsidRPr="006A57AE">
        <w:rPr>
          <w:rFonts w:ascii="Arial" w:hAnsi="Arial" w:cs="Arial"/>
          <w:lang w:val="ru-RU"/>
        </w:rPr>
        <w:t>постачальник</w:t>
      </w:r>
      <w:r w:rsidRPr="006A57AE">
        <w:rPr>
          <w:rFonts w:ascii="Arial" w:hAnsi="Arial" w:cs="Arial"/>
        </w:rPr>
        <w:t>): Yichun Dawnice Manufacture and Trade Co., Ltd. (</w:t>
      </w:r>
      <w:r w:rsidRPr="006A57AE">
        <w:rPr>
          <w:rFonts w:ascii="Arial" w:hAnsi="Arial" w:cs="Arial"/>
          <w:lang w:val="ru-RU"/>
        </w:rPr>
        <w:t>далі</w:t>
      </w:r>
      <w:r w:rsidRPr="006A57AE">
        <w:rPr>
          <w:rFonts w:ascii="Arial" w:hAnsi="Arial" w:cs="Arial"/>
        </w:rPr>
        <w:t xml:space="preserve"> </w:t>
      </w:r>
      <w:r w:rsidRPr="006A57AE">
        <w:rPr>
          <w:rFonts w:ascii="Arial" w:hAnsi="Arial" w:cs="Arial"/>
          <w:lang w:val="ru-RU"/>
        </w:rPr>
        <w:t>іменується</w:t>
      </w:r>
      <w:r w:rsidRPr="006A57AE">
        <w:rPr>
          <w:rFonts w:ascii="Arial" w:hAnsi="Arial" w:cs="Arial"/>
        </w:rPr>
        <w:t xml:space="preserve"> </w:t>
      </w:r>
      <w:r w:rsidRPr="006A57AE">
        <w:rPr>
          <w:rFonts w:ascii="Arial" w:hAnsi="Arial" w:cs="Arial"/>
          <w:lang w:val="ru-RU"/>
        </w:rPr>
        <w:t>Стороною</w:t>
      </w:r>
      <w:r w:rsidRPr="006A57AE">
        <w:rPr>
          <w:rFonts w:ascii="Arial" w:hAnsi="Arial" w:cs="Arial"/>
        </w:rPr>
        <w:t xml:space="preserve"> </w:t>
      </w:r>
      <w:r w:rsidRPr="006A57AE">
        <w:rPr>
          <w:rFonts w:ascii="Arial" w:hAnsi="Arial" w:cs="Arial"/>
          <w:lang w:val="ru-RU"/>
        </w:rPr>
        <w:t>Б</w:t>
      </w:r>
      <w:r w:rsidRPr="006A57AE">
        <w:rPr>
          <w:rFonts w:ascii="Arial" w:hAnsi="Arial" w:cs="Arial"/>
        </w:rPr>
        <w:t>)</w:t>
      </w:r>
    </w:p>
    <w:p w:rsidR="006A57AE" w:rsidRPr="006A57AE" w:rsidRDefault="006A57AE" w:rsidP="006A57AE">
      <w:pPr>
        <w:rPr>
          <w:rFonts w:ascii="Arial" w:hAnsi="Arial" w:cs="Arial"/>
        </w:rPr>
      </w:pPr>
      <w:r w:rsidRPr="006A57AE">
        <w:rPr>
          <w:rFonts w:ascii="Arial" w:hAnsi="Arial" w:cs="Arial"/>
          <w:lang w:val="ru-RU"/>
        </w:rPr>
        <w:t>Ця</w:t>
      </w:r>
      <w:r w:rsidRPr="006A57AE">
        <w:rPr>
          <w:rFonts w:ascii="Arial" w:hAnsi="Arial" w:cs="Arial"/>
        </w:rPr>
        <w:t xml:space="preserve"> </w:t>
      </w:r>
      <w:r w:rsidRPr="006A57AE">
        <w:rPr>
          <w:rFonts w:ascii="Arial" w:hAnsi="Arial" w:cs="Arial"/>
          <w:lang w:val="ru-RU"/>
        </w:rPr>
        <w:t>обмежена</w:t>
      </w:r>
      <w:r w:rsidRPr="006A57AE">
        <w:rPr>
          <w:rFonts w:ascii="Arial" w:hAnsi="Arial" w:cs="Arial"/>
        </w:rPr>
        <w:t xml:space="preserve"> </w:t>
      </w:r>
      <w:r w:rsidRPr="006A57AE">
        <w:rPr>
          <w:rFonts w:ascii="Arial" w:hAnsi="Arial" w:cs="Arial"/>
          <w:lang w:val="ru-RU"/>
        </w:rPr>
        <w:t>гарантія</w:t>
      </w:r>
      <w:r w:rsidRPr="006A57AE">
        <w:rPr>
          <w:rFonts w:ascii="Arial" w:hAnsi="Arial" w:cs="Arial"/>
        </w:rPr>
        <w:t xml:space="preserve"> (</w:t>
      </w:r>
      <w:r w:rsidRPr="006A57AE">
        <w:rPr>
          <w:rFonts w:ascii="Arial" w:hAnsi="Arial" w:cs="Arial"/>
          <w:lang w:val="ru-RU"/>
        </w:rPr>
        <w:t>далі</w:t>
      </w:r>
      <w:r w:rsidRPr="006A57AE">
        <w:rPr>
          <w:rFonts w:ascii="Arial" w:hAnsi="Arial" w:cs="Arial"/>
        </w:rPr>
        <w:t xml:space="preserve"> </w:t>
      </w:r>
      <w:r w:rsidRPr="006A57AE">
        <w:rPr>
          <w:rFonts w:ascii="Arial" w:hAnsi="Arial" w:cs="Arial"/>
          <w:lang w:val="ru-RU"/>
        </w:rPr>
        <w:t>іменується</w:t>
      </w:r>
      <w:r w:rsidRPr="006A57AE">
        <w:rPr>
          <w:rFonts w:ascii="Arial" w:hAnsi="Arial" w:cs="Arial"/>
        </w:rPr>
        <w:t xml:space="preserve"> "</w:t>
      </w:r>
      <w:r w:rsidRPr="006A57AE">
        <w:rPr>
          <w:rFonts w:ascii="Arial" w:hAnsi="Arial" w:cs="Arial"/>
          <w:lang w:val="ru-RU"/>
        </w:rPr>
        <w:t>Гарантія</w:t>
      </w:r>
      <w:r w:rsidRPr="006A57AE">
        <w:rPr>
          <w:rFonts w:ascii="Arial" w:hAnsi="Arial" w:cs="Arial"/>
        </w:rPr>
        <w:t xml:space="preserve">") </w:t>
      </w:r>
      <w:r w:rsidRPr="006A57AE">
        <w:rPr>
          <w:rFonts w:ascii="Arial" w:hAnsi="Arial" w:cs="Arial"/>
          <w:lang w:val="ru-RU"/>
        </w:rPr>
        <w:t>застосовується</w:t>
      </w:r>
      <w:r w:rsidRPr="006A57AE">
        <w:rPr>
          <w:rFonts w:ascii="Arial" w:hAnsi="Arial" w:cs="Arial"/>
        </w:rPr>
        <w:t xml:space="preserve"> </w:t>
      </w:r>
      <w:r w:rsidRPr="006A57AE">
        <w:rPr>
          <w:rFonts w:ascii="Arial" w:hAnsi="Arial" w:cs="Arial"/>
          <w:lang w:val="ru-RU"/>
        </w:rPr>
        <w:t>до</w:t>
      </w:r>
      <w:r w:rsidRPr="006A57AE">
        <w:rPr>
          <w:rFonts w:ascii="Arial" w:hAnsi="Arial" w:cs="Arial"/>
        </w:rPr>
        <w:t xml:space="preserve"> </w:t>
      </w:r>
      <w:r w:rsidRPr="006A57AE">
        <w:rPr>
          <w:rFonts w:ascii="Arial" w:hAnsi="Arial" w:cs="Arial"/>
          <w:lang w:val="ru-RU"/>
        </w:rPr>
        <w:t>енергетичних</w:t>
      </w:r>
      <w:r w:rsidRPr="006A57AE">
        <w:rPr>
          <w:rFonts w:ascii="Arial" w:hAnsi="Arial" w:cs="Arial"/>
        </w:rPr>
        <w:t xml:space="preserve"> </w:t>
      </w:r>
      <w:r w:rsidRPr="006A57AE">
        <w:rPr>
          <w:rFonts w:ascii="Arial" w:hAnsi="Arial" w:cs="Arial"/>
          <w:lang w:val="ru-RU"/>
        </w:rPr>
        <w:t>зберігань</w:t>
      </w:r>
      <w:r w:rsidRPr="006A57AE">
        <w:rPr>
          <w:rFonts w:ascii="Arial" w:hAnsi="Arial" w:cs="Arial"/>
        </w:rPr>
        <w:t xml:space="preserve"> </w:t>
      </w:r>
      <w:r w:rsidRPr="006A57AE">
        <w:rPr>
          <w:rFonts w:ascii="Arial" w:hAnsi="Arial" w:cs="Arial"/>
          <w:lang w:val="ru-RU"/>
        </w:rPr>
        <w:t>зазначених</w:t>
      </w:r>
      <w:r w:rsidRPr="006A57AE">
        <w:rPr>
          <w:rFonts w:ascii="Arial" w:hAnsi="Arial" w:cs="Arial"/>
        </w:rPr>
        <w:t xml:space="preserve"> </w:t>
      </w:r>
      <w:r w:rsidRPr="006A57AE">
        <w:rPr>
          <w:rFonts w:ascii="Arial" w:hAnsi="Arial" w:cs="Arial"/>
          <w:lang w:val="ru-RU"/>
        </w:rPr>
        <w:t>типів</w:t>
      </w:r>
      <w:r w:rsidRPr="006A57AE">
        <w:rPr>
          <w:rFonts w:ascii="Arial" w:hAnsi="Arial" w:cs="Arial"/>
        </w:rPr>
        <w:t xml:space="preserve">, </w:t>
      </w:r>
      <w:r w:rsidRPr="006A57AE">
        <w:rPr>
          <w:rFonts w:ascii="Arial" w:hAnsi="Arial" w:cs="Arial"/>
          <w:lang w:val="ru-RU"/>
        </w:rPr>
        <w:t>які</w:t>
      </w:r>
      <w:r w:rsidRPr="006A57AE">
        <w:rPr>
          <w:rFonts w:ascii="Arial" w:hAnsi="Arial" w:cs="Arial"/>
        </w:rPr>
        <w:t xml:space="preserve"> </w:t>
      </w:r>
      <w:r w:rsidRPr="006A57AE">
        <w:rPr>
          <w:rFonts w:ascii="Arial" w:hAnsi="Arial" w:cs="Arial"/>
          <w:lang w:val="ru-RU"/>
        </w:rPr>
        <w:t>надаються</w:t>
      </w:r>
      <w:r w:rsidRPr="006A57AE">
        <w:rPr>
          <w:rFonts w:ascii="Arial" w:hAnsi="Arial" w:cs="Arial"/>
        </w:rPr>
        <w:t xml:space="preserve"> </w:t>
      </w:r>
      <w:r w:rsidRPr="006A57AE">
        <w:rPr>
          <w:rFonts w:ascii="Arial" w:hAnsi="Arial" w:cs="Arial"/>
          <w:lang w:val="ru-RU"/>
        </w:rPr>
        <w:t>користувачам</w:t>
      </w:r>
      <w:r w:rsidRPr="006A57AE">
        <w:rPr>
          <w:rFonts w:ascii="Arial" w:hAnsi="Arial" w:cs="Arial"/>
        </w:rPr>
        <w:t xml:space="preserve"> </w:t>
      </w:r>
      <w:r w:rsidRPr="006A57AE">
        <w:rPr>
          <w:rFonts w:ascii="Arial" w:hAnsi="Arial" w:cs="Arial"/>
          <w:lang w:val="ru-RU"/>
        </w:rPr>
        <w:t>компанією</w:t>
      </w:r>
      <w:r w:rsidRPr="006A57AE">
        <w:rPr>
          <w:rFonts w:ascii="Arial" w:hAnsi="Arial" w:cs="Arial"/>
        </w:rPr>
        <w:t xml:space="preserve"> Dawnice </w:t>
      </w:r>
      <w:r w:rsidRPr="006A57AE">
        <w:rPr>
          <w:rFonts w:ascii="Arial" w:hAnsi="Arial" w:cs="Arial"/>
          <w:lang w:val="ru-RU"/>
        </w:rPr>
        <w:t>або</w:t>
      </w:r>
      <w:r w:rsidRPr="006A57AE">
        <w:rPr>
          <w:rFonts w:ascii="Arial" w:hAnsi="Arial" w:cs="Arial"/>
        </w:rPr>
        <w:t xml:space="preserve"> </w:t>
      </w:r>
      <w:r w:rsidRPr="006A57AE">
        <w:rPr>
          <w:rFonts w:ascii="Arial" w:hAnsi="Arial" w:cs="Arial"/>
          <w:lang w:val="ru-RU"/>
        </w:rPr>
        <w:t>уповноваженими</w:t>
      </w:r>
      <w:r w:rsidRPr="006A57AE">
        <w:rPr>
          <w:rFonts w:ascii="Arial" w:hAnsi="Arial" w:cs="Arial"/>
        </w:rPr>
        <w:t xml:space="preserve"> </w:t>
      </w:r>
      <w:r w:rsidRPr="006A57AE">
        <w:rPr>
          <w:rFonts w:ascii="Arial" w:hAnsi="Arial" w:cs="Arial"/>
          <w:lang w:val="ru-RU"/>
        </w:rPr>
        <w:t>компанією</w:t>
      </w:r>
      <w:r w:rsidRPr="006A57AE">
        <w:rPr>
          <w:rFonts w:ascii="Arial" w:hAnsi="Arial" w:cs="Arial"/>
        </w:rPr>
        <w:t xml:space="preserve"> Dawnice (</w:t>
      </w:r>
      <w:r w:rsidRPr="006A57AE">
        <w:rPr>
          <w:rFonts w:ascii="Arial" w:hAnsi="Arial" w:cs="Arial"/>
          <w:lang w:val="ru-RU"/>
        </w:rPr>
        <w:t>далі</w:t>
      </w:r>
      <w:r w:rsidRPr="006A57AE">
        <w:rPr>
          <w:rFonts w:ascii="Arial" w:hAnsi="Arial" w:cs="Arial"/>
        </w:rPr>
        <w:t xml:space="preserve"> </w:t>
      </w:r>
      <w:r w:rsidRPr="006A57AE">
        <w:rPr>
          <w:rFonts w:ascii="Arial" w:hAnsi="Arial" w:cs="Arial"/>
          <w:lang w:val="ru-RU"/>
        </w:rPr>
        <w:t>іменуються</w:t>
      </w:r>
      <w:r w:rsidRPr="006A57AE">
        <w:rPr>
          <w:rFonts w:ascii="Arial" w:hAnsi="Arial" w:cs="Arial"/>
        </w:rPr>
        <w:t xml:space="preserve"> "</w:t>
      </w:r>
      <w:r w:rsidRPr="006A57AE">
        <w:rPr>
          <w:rFonts w:ascii="Arial" w:hAnsi="Arial" w:cs="Arial"/>
          <w:lang w:val="ru-RU"/>
        </w:rPr>
        <w:t>Продукти</w:t>
      </w:r>
      <w:r w:rsidRPr="006A57AE">
        <w:rPr>
          <w:rFonts w:ascii="Arial" w:hAnsi="Arial" w:cs="Arial"/>
        </w:rPr>
        <w:t xml:space="preserve">"). Dawnice </w:t>
      </w:r>
      <w:r w:rsidRPr="006A57AE">
        <w:rPr>
          <w:rFonts w:ascii="Arial" w:hAnsi="Arial" w:cs="Arial"/>
          <w:lang w:val="ru-RU"/>
        </w:rPr>
        <w:t>гарантує</w:t>
      </w:r>
      <w:r w:rsidRPr="006A57AE">
        <w:rPr>
          <w:rFonts w:ascii="Arial" w:hAnsi="Arial" w:cs="Arial"/>
        </w:rPr>
        <w:t xml:space="preserve"> </w:t>
      </w:r>
      <w:r w:rsidRPr="006A57AE">
        <w:rPr>
          <w:rFonts w:ascii="Arial" w:hAnsi="Arial" w:cs="Arial"/>
          <w:lang w:val="ru-RU"/>
        </w:rPr>
        <w:t>наступне</w:t>
      </w:r>
      <w:r w:rsidRPr="006A57AE">
        <w:rPr>
          <w:rFonts w:ascii="Arial" w:hAnsi="Arial" w:cs="Arial"/>
        </w:rPr>
        <w:t xml:space="preserve"> </w:t>
      </w:r>
      <w:r w:rsidRPr="006A57AE">
        <w:rPr>
          <w:rFonts w:ascii="Arial" w:hAnsi="Arial" w:cs="Arial"/>
          <w:lang w:val="ru-RU"/>
        </w:rPr>
        <w:t>користувачам</w:t>
      </w:r>
      <w:r w:rsidRPr="006A57AE">
        <w:rPr>
          <w:rFonts w:ascii="Arial" w:hAnsi="Arial" w:cs="Arial"/>
        </w:rPr>
        <w:t>:</w:t>
      </w:r>
    </w:p>
    <w:p w:rsidR="006A57AE" w:rsidRPr="006A57AE" w:rsidRDefault="006A57AE" w:rsidP="006A57AE">
      <w:pPr>
        <w:numPr>
          <w:ilvl w:val="0"/>
          <w:numId w:val="4"/>
        </w:numPr>
        <w:rPr>
          <w:rFonts w:ascii="Arial" w:hAnsi="Arial" w:cs="Arial"/>
          <w:lang w:val="ru-RU"/>
        </w:rPr>
      </w:pPr>
      <w:r w:rsidRPr="006A57AE">
        <w:rPr>
          <w:rFonts w:ascii="Arial" w:hAnsi="Arial" w:cs="Arial"/>
          <w:lang w:val="ru-RU"/>
        </w:rPr>
        <w:t>Гарантійний період</w:t>
      </w:r>
      <w:r w:rsidRPr="006A57AE">
        <w:rPr>
          <w:rFonts w:ascii="Arial" w:hAnsi="Arial" w:cs="Arial"/>
          <w:lang w:val="ru-RU"/>
        </w:rPr>
        <w:br/>
        <w:t>1.0 Гарантія продукту</w:t>
      </w:r>
      <w:r w:rsidRPr="006A57AE">
        <w:rPr>
          <w:rFonts w:ascii="Arial" w:hAnsi="Arial" w:cs="Arial"/>
          <w:lang w:val="ru-RU"/>
        </w:rPr>
        <w:br/>
        <w:t>Продукт має десять років гарантії. "Дата початку гарантії" розраховується з 1 місяця після виходу продукту з заводу.</w:t>
      </w:r>
      <w:r w:rsidRPr="006A57AE">
        <w:rPr>
          <w:rFonts w:ascii="Arial" w:hAnsi="Arial" w:cs="Arial"/>
          <w:lang w:val="ru-RU"/>
        </w:rPr>
        <w:br/>
        <w:t>1.1 Гарантія на продуктивність ємності</w:t>
      </w:r>
      <w:r w:rsidRPr="006A57AE">
        <w:rPr>
          <w:rFonts w:ascii="Arial" w:hAnsi="Arial" w:cs="Arial"/>
          <w:lang w:val="ru-RU"/>
        </w:rPr>
        <w:br/>
        <w:t>Dawnice гарантує, що продукт зберігатиме 50% залишкової ємності протягом 10 років з дати початку гарантії за умови, що продукт використовуватиметься правильно відповідно до інструкції, наданої компанією Dawnice.</w:t>
      </w:r>
      <w:r w:rsidRPr="006A57AE">
        <w:rPr>
          <w:rFonts w:ascii="Arial" w:hAnsi="Arial" w:cs="Arial"/>
          <w:lang w:val="ru-RU"/>
        </w:rPr>
        <w:br/>
        <w:t>Примітка: Див. Додаток 1 для умов вимірювання ємності.</w:t>
      </w:r>
    </w:p>
    <w:p w:rsidR="006A57AE" w:rsidRPr="006A57AE" w:rsidRDefault="006A57AE" w:rsidP="006A57AE">
      <w:pPr>
        <w:rPr>
          <w:rFonts w:ascii="Arial" w:hAnsi="Arial" w:cs="Arial"/>
          <w:lang w:val="ru-RU"/>
        </w:rPr>
      </w:pPr>
      <w:r w:rsidRPr="006A57AE">
        <w:rPr>
          <w:rFonts w:ascii="Arial" w:hAnsi="Arial" w:cs="Arial"/>
          <w:lang w:val="ru-RU"/>
        </w:rPr>
        <w:t>Передумови для дійсної гарантії продуктивності є:</w:t>
      </w:r>
      <w:r w:rsidRPr="006A57AE">
        <w:rPr>
          <w:rFonts w:ascii="Arial" w:hAnsi="Arial" w:cs="Arial"/>
          <w:lang w:val="ru-RU"/>
        </w:rPr>
        <w:br/>
        <w:t>Ця гарантія не покриває жодних аксесуарів та комплектуючих, наданих з продуктом.</w:t>
      </w:r>
      <w:r w:rsidRPr="006A57AE">
        <w:rPr>
          <w:rFonts w:ascii="Arial" w:hAnsi="Arial" w:cs="Arial"/>
          <w:lang w:val="ru-RU"/>
        </w:rPr>
        <w:br/>
        <w:t>Це обмежена гарантія, яка покриває лише ремонт або заміну дефектних продуктів. Якщо продукт виявився дефектним і повернутий протягом гарантійного періоду, Dawnice відремонтує або замінить продукт. Відремонтовані або замінені продукти зберігають залишок оригінального гарантійного терміну. У обох випадках це не слід вважати продовженням гарантії.</w:t>
      </w:r>
    </w:p>
    <w:p w:rsidR="006A57AE" w:rsidRPr="006A57AE" w:rsidRDefault="006A57AE" w:rsidP="006A57AE">
      <w:pPr>
        <w:numPr>
          <w:ilvl w:val="0"/>
          <w:numId w:val="5"/>
        </w:numPr>
        <w:rPr>
          <w:rFonts w:ascii="Arial" w:hAnsi="Arial" w:cs="Arial"/>
          <w:lang w:val="ru-RU"/>
        </w:rPr>
      </w:pPr>
      <w:r w:rsidRPr="006A57AE">
        <w:rPr>
          <w:rFonts w:ascii="Arial" w:hAnsi="Arial" w:cs="Arial"/>
          <w:lang w:val="ru-RU"/>
        </w:rPr>
        <w:t>Передумови гарантії</w:t>
      </w:r>
      <w:r w:rsidRPr="006A57AE">
        <w:rPr>
          <w:rFonts w:ascii="Arial" w:hAnsi="Arial" w:cs="Arial"/>
          <w:lang w:val="ru-RU"/>
        </w:rPr>
        <w:br/>
        <w:t>2.0 Дефекти продукту виникають протягом вищеозначеного терміну гарантії продукту.</w:t>
      </w:r>
      <w:r w:rsidRPr="006A57AE">
        <w:rPr>
          <w:rFonts w:ascii="Arial" w:hAnsi="Arial" w:cs="Arial"/>
          <w:lang w:val="ru-RU"/>
        </w:rPr>
        <w:br/>
        <w:t>2.1 Будь-яка несправність, відмова або попередження, які спричиняють ненормальна робота системи, повинні бути повідомлені уповноваженому сервісному партнеру Dawnice протягом 30 днів після виникнення.</w:t>
      </w:r>
      <w:r w:rsidRPr="006A57AE">
        <w:rPr>
          <w:rFonts w:ascii="Arial" w:hAnsi="Arial" w:cs="Arial"/>
          <w:lang w:val="ru-RU"/>
        </w:rPr>
        <w:br/>
        <w:t>2.2 Продукти повинні встановлюватися техніками, затвердженими або сертифікованими партнерами Dawnice.</w:t>
      </w:r>
      <w:r w:rsidRPr="006A57AE">
        <w:rPr>
          <w:rFonts w:ascii="Arial" w:hAnsi="Arial" w:cs="Arial"/>
          <w:lang w:val="ru-RU"/>
        </w:rPr>
        <w:br/>
        <w:t>2.3 Кінцеві користувачі повинні правильно експлуатувати та використовувати продукт відповідно до інструкції користувача та інструкцій з установки, наданих під час покупки.</w:t>
      </w:r>
      <w:r w:rsidRPr="006A57AE">
        <w:rPr>
          <w:rFonts w:ascii="Arial" w:hAnsi="Arial" w:cs="Arial"/>
          <w:lang w:val="ru-RU"/>
        </w:rPr>
        <w:br/>
        <w:t>2.4 Кінцевий користувач повинен надати рахунок продавця уповноваженому сервісному партнеру Dawnice для підтвердження оригінальної покупки продукту.</w:t>
      </w:r>
      <w:r w:rsidRPr="006A57AE">
        <w:rPr>
          <w:rFonts w:ascii="Arial" w:hAnsi="Arial" w:cs="Arial"/>
          <w:lang w:val="ru-RU"/>
        </w:rPr>
        <w:br/>
        <w:t>2.5 Встановлення продукту кінцевим користувачем повинно бути завершене протягом максимум 1 місяця з дати рахунка.</w:t>
      </w:r>
      <w:r w:rsidRPr="006A57AE">
        <w:rPr>
          <w:rFonts w:ascii="Arial" w:hAnsi="Arial" w:cs="Arial"/>
          <w:lang w:val="ru-RU"/>
        </w:rPr>
        <w:br/>
        <w:t>2.6 Робоча температура продукту під час експлуатації не повинна перевищувати межу температури -10</w:t>
      </w:r>
      <w:r w:rsidRPr="006A57AE">
        <w:rPr>
          <w:rFonts w:ascii="Cambria Math" w:hAnsi="Cambria Math" w:cs="Cambria Math"/>
          <w:lang w:val="ru-RU"/>
        </w:rPr>
        <w:t>℃</w:t>
      </w:r>
      <w:r w:rsidRPr="006A57AE">
        <w:rPr>
          <w:rFonts w:ascii="Arial" w:hAnsi="Arial" w:cs="Arial"/>
          <w:lang w:val="ru-RU"/>
        </w:rPr>
        <w:t>~50</w:t>
      </w:r>
      <w:r w:rsidRPr="006A57AE">
        <w:rPr>
          <w:rFonts w:ascii="Cambria Math" w:hAnsi="Cambria Math" w:cs="Cambria Math"/>
          <w:lang w:val="ru-RU"/>
        </w:rPr>
        <w:t>℃</w:t>
      </w:r>
      <w:r w:rsidRPr="006A57AE">
        <w:rPr>
          <w:rFonts w:ascii="Arial" w:hAnsi="Arial" w:cs="Arial"/>
          <w:lang w:val="ru-RU"/>
        </w:rPr>
        <w:t>. Продукт не повинен піддаватися та зберігатися при температурах вище 50</w:t>
      </w:r>
      <w:r w:rsidRPr="006A57AE">
        <w:rPr>
          <w:rFonts w:ascii="Cambria Math" w:hAnsi="Cambria Math" w:cs="Cambria Math"/>
          <w:lang w:val="ru-RU"/>
        </w:rPr>
        <w:t>℃</w:t>
      </w:r>
      <w:r w:rsidRPr="006A57AE">
        <w:rPr>
          <w:rFonts w:ascii="Arial" w:hAnsi="Arial" w:cs="Arial"/>
          <w:lang w:val="ru-RU"/>
        </w:rPr>
        <w:t xml:space="preserve">, і продукт не повинен бути розміщений у місцях, що піддаються прямому </w:t>
      </w:r>
      <w:r w:rsidRPr="006A57AE">
        <w:rPr>
          <w:rFonts w:ascii="Arial" w:hAnsi="Arial" w:cs="Arial"/>
          <w:lang w:val="ru-RU"/>
        </w:rPr>
        <w:lastRenderedPageBreak/>
        <w:t>сонячному світлу. Місце установки продукту повинно бути вентильоване відповідно до вимог інструкції користувача та інструкцій з установки.</w:t>
      </w:r>
      <w:r w:rsidRPr="006A57AE">
        <w:rPr>
          <w:rFonts w:ascii="Arial" w:hAnsi="Arial" w:cs="Arial"/>
          <w:lang w:val="ru-RU"/>
        </w:rPr>
        <w:br/>
        <w:t>2.7 Ця гарантія охоплює ємність, еквівалентну одному повному циклу на день. Цей продукт не підходить для живлення медичних пристроїв для підтримки життя та автомобільних застосувань.</w:t>
      </w:r>
    </w:p>
    <w:p w:rsidR="006A57AE" w:rsidRPr="006A57AE" w:rsidRDefault="006A57AE" w:rsidP="006A57AE">
      <w:pPr>
        <w:numPr>
          <w:ilvl w:val="0"/>
          <w:numId w:val="5"/>
        </w:numPr>
        <w:rPr>
          <w:rFonts w:ascii="Arial" w:hAnsi="Arial" w:cs="Arial"/>
          <w:lang w:val="ru-RU"/>
        </w:rPr>
      </w:pPr>
      <w:r w:rsidRPr="006A57AE">
        <w:rPr>
          <w:rFonts w:ascii="Arial" w:hAnsi="Arial" w:cs="Arial"/>
          <w:lang w:val="ru-RU"/>
        </w:rPr>
        <w:t>Замінювання або ремонт</w:t>
      </w:r>
      <w:r w:rsidRPr="006A57AE">
        <w:rPr>
          <w:rFonts w:ascii="Arial" w:hAnsi="Arial" w:cs="Arial"/>
          <w:lang w:val="ru-RU"/>
        </w:rPr>
        <w:br/>
        <w:t>3.0 Якщо будь-який продукт, що охоплюється цією гарантією, визнано дефектним або невідповідним уповноваженим сервісним партнером Dawnice, Dawnice, на власний розсуд, замінить або відремонтує дефектний або невідповідний продукт. Будь-який ремонт або заміна не вважається продовженням або перерахунком гарантійного періоду.</w:t>
      </w:r>
      <w:r w:rsidRPr="006A57AE">
        <w:rPr>
          <w:rFonts w:ascii="Arial" w:hAnsi="Arial" w:cs="Arial"/>
          <w:lang w:val="ru-RU"/>
        </w:rPr>
        <w:br/>
        <w:t>3.1 Dawnice несе витрати на ремонт або заміну неналежних або дефектних продуктів. Право на замінений продукт залишається за кінцевим користувачем.</w:t>
      </w:r>
      <w:r w:rsidRPr="006A57AE">
        <w:rPr>
          <w:rFonts w:ascii="Arial" w:hAnsi="Arial" w:cs="Arial"/>
          <w:lang w:val="ru-RU"/>
        </w:rPr>
        <w:br/>
        <w:t>3.2 В деяких випадках продукти та супутні компоненти можуть бути зняті з виробництва. У цьому випадку останні батареї та деталі або продукти не можуть бути повернені, але продукти подібної якості та специфікацій будуть запропоновані для заміни.</w:t>
      </w:r>
    </w:p>
    <w:p w:rsidR="006A57AE" w:rsidRPr="006A57AE" w:rsidRDefault="006A57AE" w:rsidP="006A57AE">
      <w:pPr>
        <w:numPr>
          <w:ilvl w:val="0"/>
          <w:numId w:val="5"/>
        </w:numPr>
        <w:rPr>
          <w:rFonts w:ascii="Arial" w:hAnsi="Arial" w:cs="Arial"/>
          <w:lang w:val="ru-RU"/>
        </w:rPr>
      </w:pPr>
      <w:r w:rsidRPr="006A57AE">
        <w:rPr>
          <w:rFonts w:ascii="Arial" w:hAnsi="Arial" w:cs="Arial"/>
          <w:lang w:val="ru-RU"/>
        </w:rPr>
        <w:t>Виключення з гарантії (включаючи, але не обмежуючись наступним)</w:t>
      </w:r>
      <w:r w:rsidRPr="006A57AE">
        <w:rPr>
          <w:rFonts w:ascii="Arial" w:hAnsi="Arial" w:cs="Arial"/>
          <w:lang w:val="ru-RU"/>
        </w:rPr>
        <w:br/>
        <w:t>4.0 Гарантійний період, зазначений вище, закінчився.</w:t>
      </w:r>
      <w:r w:rsidRPr="006A57AE">
        <w:rPr>
          <w:rFonts w:ascii="Arial" w:hAnsi="Arial" w:cs="Arial"/>
          <w:lang w:val="ru-RU"/>
        </w:rPr>
        <w:br/>
        <w:t>4.1 Ушкодження та дефекти продукту, викликані неправильним використанням, зловживанням та побоями з боку кінцевих користувачів, які не дотримуються інструкції користувача.</w:t>
      </w:r>
      <w:r w:rsidRPr="006A57AE">
        <w:rPr>
          <w:rFonts w:ascii="Arial" w:hAnsi="Arial" w:cs="Arial"/>
          <w:lang w:val="ru-RU"/>
        </w:rPr>
        <w:br/>
        <w:t>4.2 Ушкодження, завдані під час транспортування, неправильна установка продукту, розбирання поза температурним діапазоном під час використання та неправильне використання.</w:t>
      </w:r>
      <w:r w:rsidRPr="006A57AE">
        <w:rPr>
          <w:rFonts w:ascii="Arial" w:hAnsi="Arial" w:cs="Arial"/>
          <w:lang w:val="ru-RU"/>
        </w:rPr>
        <w:br/>
        <w:t>4.3 Неправомірна проводка та використання несправного або несумісного обладнання.</w:t>
      </w:r>
      <w:r w:rsidRPr="006A57AE">
        <w:rPr>
          <w:rFonts w:ascii="Arial" w:hAnsi="Arial" w:cs="Arial"/>
          <w:lang w:val="ru-RU"/>
        </w:rPr>
        <w:br/>
        <w:t>4.4 Модифікація продукту або зміна його функцій без дозволу Dawnice.</w:t>
      </w:r>
      <w:r w:rsidRPr="006A57AE">
        <w:rPr>
          <w:rFonts w:ascii="Arial" w:hAnsi="Arial" w:cs="Arial"/>
          <w:lang w:val="ru-RU"/>
        </w:rPr>
        <w:br/>
        <w:t>4.5 Зміни були внесені до установки без дотримання інструкції з установки.</w:t>
      </w:r>
      <w:r w:rsidRPr="006A57AE">
        <w:rPr>
          <w:rFonts w:ascii="Arial" w:hAnsi="Arial" w:cs="Arial"/>
          <w:lang w:val="ru-RU"/>
        </w:rPr>
        <w:br/>
        <w:t>4.6 Ушкодження продукту, викликані ремонтом та іншими послугами, які не виконуються працівниками, уповноваженими Dawnice.</w:t>
      </w:r>
      <w:r w:rsidRPr="006A57AE">
        <w:rPr>
          <w:rFonts w:ascii="Arial" w:hAnsi="Arial" w:cs="Arial"/>
          <w:lang w:val="ru-RU"/>
        </w:rPr>
        <w:br/>
        <w:t>4.7 Користувач не надає правильний серійний номер продукту або серійний номер продукту є незрозумілим, або була проведена модифікація без дозволу Dawnice.</w:t>
      </w:r>
      <w:r w:rsidRPr="006A57AE">
        <w:rPr>
          <w:rFonts w:ascii="Arial" w:hAnsi="Arial" w:cs="Arial"/>
          <w:lang w:val="ru-RU"/>
        </w:rPr>
        <w:br/>
        <w:t>4.8 Зовнішні впливи, включаючи аномальний фізичний або електричний стрес (перепади напруги, перенапруження, блискавка, повінь, пожежа, випадкові ушкодження тощо).</w:t>
      </w:r>
      <w:r w:rsidRPr="006A57AE">
        <w:rPr>
          <w:rFonts w:ascii="Arial" w:hAnsi="Arial" w:cs="Arial"/>
          <w:lang w:val="ru-RU"/>
        </w:rPr>
        <w:br/>
        <w:t>4.9 Викликані зовнішніми силами, форс-мажорними обставинами (непередбачені, незапобіжні, непереборні об'єктивні події та інші природні катастрофи, включаючи, але не обмежуючись війною, громадянською війною, страйками, бунтами або іншими діями урядового втручання, тероризм, війни, бунти тощо) ушкодження продукту, страйки, неможливість отримати відповідну та достатню робочу силу або матеріали та інші події, що не залежать від Dawnice або інших третіх осіб.</w:t>
      </w:r>
      <w:r w:rsidRPr="006A57AE">
        <w:rPr>
          <w:rFonts w:ascii="Arial" w:hAnsi="Arial" w:cs="Arial"/>
          <w:lang w:val="ru-RU"/>
        </w:rPr>
        <w:br/>
        <w:t>4.10 Ушкодження продукту, викликані умисними або навмисними діями кінцевого користувача.</w:t>
      </w:r>
      <w:r w:rsidRPr="006A57AE">
        <w:rPr>
          <w:rFonts w:ascii="Arial" w:hAnsi="Arial" w:cs="Arial"/>
          <w:lang w:val="ru-RU"/>
        </w:rPr>
        <w:br/>
        <w:t>4.11 Неподання повідомлення про відмову продукту уповноваженому сервісному партнеру Dawnice протягом 30 днів після відмови.</w:t>
      </w:r>
      <w:r w:rsidRPr="006A57AE">
        <w:rPr>
          <w:rFonts w:ascii="Arial" w:hAnsi="Arial" w:cs="Arial"/>
          <w:lang w:val="ru-RU"/>
        </w:rPr>
        <w:br/>
        <w:t>4.12 Придбання та установка продукту поза застосовуваною зоною.</w:t>
      </w:r>
      <w:r w:rsidRPr="006A57AE">
        <w:rPr>
          <w:rFonts w:ascii="Arial" w:hAnsi="Arial" w:cs="Arial"/>
          <w:lang w:val="ru-RU"/>
        </w:rPr>
        <w:br/>
        <w:t>4.13 Клієнти не можуть надати дані, зображення або відео для сприяння визначенню та аналізу аномальних продуктів.</w:t>
      </w:r>
    </w:p>
    <w:p w:rsidR="006A57AE" w:rsidRPr="006A57AE" w:rsidRDefault="006A57AE" w:rsidP="006A57AE">
      <w:pPr>
        <w:numPr>
          <w:ilvl w:val="0"/>
          <w:numId w:val="5"/>
        </w:numPr>
        <w:rPr>
          <w:rFonts w:ascii="Arial" w:hAnsi="Arial" w:cs="Arial"/>
          <w:lang w:val="ru-RU"/>
        </w:rPr>
      </w:pPr>
      <w:r w:rsidRPr="006A57AE">
        <w:rPr>
          <w:rFonts w:ascii="Arial" w:hAnsi="Arial" w:cs="Arial"/>
          <w:lang w:val="ru-RU"/>
        </w:rPr>
        <w:lastRenderedPageBreak/>
        <w:t>Непридатність гарантійних вимог</w:t>
      </w:r>
      <w:r w:rsidRPr="006A57AE">
        <w:rPr>
          <w:rFonts w:ascii="Arial" w:hAnsi="Arial" w:cs="Arial"/>
          <w:lang w:val="ru-RU"/>
        </w:rPr>
        <w:br/>
        <w:t>Якщо повідомлена гарантійна вимога виявиться недійсною, витрати, понесені компанією Dawnice або уповноваженим сервісним партнером Dawnice через непридатність гарантійної вимоги, повинні нести кінцеві користувачі; якщо дефект або відмова в продуктивності продукту викликані вашим неправильним використанням, зловживанням, нещасним випадком або несумісністю, гарантія не застосовується.</w:t>
      </w:r>
    </w:p>
    <w:p w:rsidR="006A57AE" w:rsidRPr="006A57AE" w:rsidRDefault="006A57AE" w:rsidP="006A57AE">
      <w:pPr>
        <w:numPr>
          <w:ilvl w:val="0"/>
          <w:numId w:val="5"/>
        </w:numPr>
        <w:rPr>
          <w:rFonts w:ascii="Arial" w:hAnsi="Arial" w:cs="Arial"/>
          <w:lang w:val="ru-RU"/>
        </w:rPr>
      </w:pPr>
      <w:r w:rsidRPr="006A57AE">
        <w:rPr>
          <w:rFonts w:ascii="Arial" w:hAnsi="Arial" w:cs="Arial"/>
          <w:lang w:val="ru-RU"/>
        </w:rPr>
        <w:t>Застосовні закони</w:t>
      </w:r>
      <w:r w:rsidRPr="006A57AE">
        <w:rPr>
          <w:rFonts w:ascii="Arial" w:hAnsi="Arial" w:cs="Arial"/>
          <w:lang w:val="ru-RU"/>
        </w:rPr>
        <w:br/>
        <w:t>Гарантія продукту захищається законами та нормативно-правовими актами Народної Республіки Китай та відповідних регіонів. Якщо будь-яке положення цієї угоди про гарантію буде визнане недійсним або нездійсненним судом і адміністративними органами з відповідною юрисдикцією, це положення буде вважатися зміненим і, наскільки це можливо, досягти того ж економічного ефекту, що й оригінальне положення цієї гарантії, і залишиться в силі.</w:t>
      </w:r>
    </w:p>
    <w:p w:rsidR="006A57AE" w:rsidRPr="006A57AE" w:rsidRDefault="006A57AE" w:rsidP="006A57AE">
      <w:pPr>
        <w:numPr>
          <w:ilvl w:val="0"/>
          <w:numId w:val="5"/>
        </w:numPr>
        <w:rPr>
          <w:rFonts w:ascii="Arial" w:hAnsi="Arial" w:cs="Arial"/>
          <w:lang w:val="ru-RU"/>
        </w:rPr>
      </w:pPr>
      <w:r w:rsidRPr="006A57AE">
        <w:rPr>
          <w:rFonts w:ascii="Arial" w:hAnsi="Arial" w:cs="Arial"/>
          <w:lang w:val="ru-RU"/>
        </w:rPr>
        <w:t>Обмеження гарантії</w:t>
      </w:r>
      <w:r w:rsidRPr="006A57AE">
        <w:rPr>
          <w:rFonts w:ascii="Arial" w:hAnsi="Arial" w:cs="Arial"/>
          <w:lang w:val="ru-RU"/>
        </w:rPr>
        <w:br/>
        <w:t>7.0 За винятком випадків, зазначених в цій угоді, в межах, дозволених застосовним правом, гарантии та засоби правового захисту, зазначені вище, будуть ексклюзивними і замість усіх інших гарантій і засобів правового захисту, усних або письмових, явних або неявних. У межах, дозволених застосовним правом, Dawnice прямо відмовляється від усіх гарантій, законних або неявних, включаючи, але не обмежуючись, гарантіями товарної якості, придатності для певної мети, та прихованими або латентними недоліками. Якщо Dawnice не може відмовитися від будь-яких неявних гарантій або гарантій, зазначених застосовним правом, всі такі гарантії будуть обмежені в межах, установлених неявними гарантіями або гарантіями, зазначеними застосовним правом, і будуть виконуватись відповідно до застосовного закону. Жоден дистриб'ютор, агент чи працівник уповноваженого сервісного партнера Dawnice не має повноважень вносити зміни, продовження або доповнення до гарантії. Якщо будь-яке положення цієї угоди визнається незаконним або нездійсненним, законність та здійсненність інших положень угоди не будуть порушені або уражені.</w:t>
      </w:r>
      <w:r w:rsidRPr="006A57AE">
        <w:rPr>
          <w:rFonts w:ascii="Arial" w:hAnsi="Arial" w:cs="Arial"/>
          <w:lang w:val="ru-RU"/>
        </w:rPr>
        <w:br/>
        <w:t>7.1 Якщо не передбачено іншим в цій угоді, то в максимальних межах, дозволених застосовним правом, Dawnice не несе відповідальності за будь-які прямих, непрямих, спеціальних, випадкових або наслідкових втрат, що виникають внаслідок покупки або використання продуктів та їх систем, включаючи, але не обмежуючись втратою використання, втратою доходу, втратою фактичного або очікуваного доходу (включаючи втрату доходу від контракту), втратою використання коштів, втратою очікуваних заощаджень, втратою бізнесу, втратою можливості, втратою репутації, особистими ушкодженнями або збитками, або непрямими або наслідковими збитками, заподіяними з будь-якої причини (включаючи будь-які витрати, понесені на заміну обладнання та майна, відновлення виробництва тощо).</w:t>
      </w:r>
      <w:r w:rsidRPr="006A57AE">
        <w:rPr>
          <w:rFonts w:ascii="Arial" w:hAnsi="Arial" w:cs="Arial"/>
          <w:lang w:val="ru-RU"/>
        </w:rPr>
        <w:br/>
        <w:t>7.2 Відповідальність Dawnice за будь-яку причину не перевищить суму, сплачену кінцевим користувачем за продукт, що призвів до такої відповідальності. Винятками є відповідальність за шкоду, заподіяну життю, здоров'ю або здоров'ю, викликаними недбалістю, та обов'язкова відповідальність за умисну чи грубу недбалість.</w:t>
      </w:r>
    </w:p>
    <w:p w:rsidR="006A57AE" w:rsidRPr="006A57AE" w:rsidRDefault="006A57AE" w:rsidP="006A57AE">
      <w:pPr>
        <w:numPr>
          <w:ilvl w:val="0"/>
          <w:numId w:val="5"/>
        </w:numPr>
        <w:rPr>
          <w:rFonts w:ascii="Arial" w:hAnsi="Arial" w:cs="Arial"/>
          <w:lang w:val="ru-RU"/>
        </w:rPr>
      </w:pPr>
      <w:r w:rsidRPr="006A57AE">
        <w:rPr>
          <w:rFonts w:ascii="Arial" w:hAnsi="Arial" w:cs="Arial"/>
          <w:lang w:val="ru-RU"/>
        </w:rPr>
        <w:t>За межами гарантійного терміну</w:t>
      </w:r>
      <w:r w:rsidRPr="006A57AE">
        <w:rPr>
          <w:rFonts w:ascii="Arial" w:hAnsi="Arial" w:cs="Arial"/>
          <w:lang w:val="ru-RU"/>
        </w:rPr>
        <w:br/>
        <w:t xml:space="preserve">Якщо продукт вийшов з гарантії, Dawnice може на свій розсуд надати певні післяпродажні послуги кінцевому користувачу, але всі витрати та витрати, такі як запасні частини, витрати на працю та витрати на поїздки, покриваються кінцевим користувачем. Для запиту таких </w:t>
      </w:r>
      <w:r w:rsidRPr="006A57AE">
        <w:rPr>
          <w:rFonts w:ascii="Arial" w:hAnsi="Arial" w:cs="Arial"/>
          <w:lang w:val="ru-RU"/>
        </w:rPr>
        <w:lastRenderedPageBreak/>
        <w:t>післяпродажних послуг кінцевий користувач повинен надати достатню інформацію про будь-який дефект, щоб дозволити партнерам Dawnice визначити, чи може годину виправити.</w:t>
      </w:r>
    </w:p>
    <w:p w:rsidR="006A57AE" w:rsidRPr="006A57AE" w:rsidRDefault="006A57AE" w:rsidP="006A57AE">
      <w:pPr>
        <w:numPr>
          <w:ilvl w:val="0"/>
          <w:numId w:val="5"/>
        </w:numPr>
        <w:rPr>
          <w:rFonts w:ascii="Arial" w:hAnsi="Arial" w:cs="Arial"/>
          <w:lang w:val="ru-RU"/>
        </w:rPr>
      </w:pPr>
      <w:r w:rsidRPr="006A57AE">
        <w:rPr>
          <w:rFonts w:ascii="Arial" w:hAnsi="Arial" w:cs="Arial"/>
          <w:lang w:val="ru-RU"/>
        </w:rPr>
        <w:t>Вирішення спорів</w:t>
      </w:r>
      <w:r w:rsidRPr="006A57AE">
        <w:rPr>
          <w:rFonts w:ascii="Arial" w:hAnsi="Arial" w:cs="Arial"/>
          <w:lang w:val="ru-RU"/>
        </w:rPr>
        <w:br/>
        <w:t>Якщо виникає спір стосовно гарантійної вимоги, Dawnice і кінцевий користувач погоджуються доручити світовій перевірочній агенції надати третє підтвердження та думки. Якщо не погоджено інше, всі витрати та витрати несе сторона, яка запитує такі процедури перевірки.</w:t>
      </w:r>
      <w:r w:rsidRPr="006A57AE">
        <w:rPr>
          <w:rFonts w:ascii="Arial" w:hAnsi="Arial" w:cs="Arial"/>
          <w:lang w:val="ru-RU"/>
        </w:rPr>
        <w:br/>
        <w:t>Гонконгський міжнародний арбітражний центр матиме виключну юрисдикцію над будь-якими подальшими спорами щодо гарантійних вимог, що виникають із цієї гарантії.</w:t>
      </w:r>
    </w:p>
    <w:p w:rsidR="006A57AE" w:rsidRPr="006A57AE" w:rsidRDefault="006A57AE" w:rsidP="006A57AE">
      <w:pPr>
        <w:numPr>
          <w:ilvl w:val="0"/>
          <w:numId w:val="5"/>
        </w:numPr>
        <w:rPr>
          <w:rFonts w:ascii="Arial" w:hAnsi="Arial" w:cs="Arial"/>
          <w:lang w:val="ru-RU"/>
        </w:rPr>
      </w:pPr>
      <w:r w:rsidRPr="006A57AE">
        <w:rPr>
          <w:rFonts w:ascii="Arial" w:hAnsi="Arial" w:cs="Arial"/>
          <w:lang w:val="ru-RU"/>
        </w:rPr>
        <w:t>Зміни до угоди:</w:t>
      </w:r>
      <w:r w:rsidRPr="006A57AE">
        <w:rPr>
          <w:rFonts w:ascii="Arial" w:hAnsi="Arial" w:cs="Arial"/>
          <w:lang w:val="ru-RU"/>
        </w:rPr>
        <w:br/>
        <w:t>Якщо є будь-які зміни або доповнення до цієї угоди, вони можуть бути зроблені шляхом взаємних обговорень між Стороною А та Стороною Б.</w:t>
      </w:r>
    </w:p>
    <w:p w:rsidR="006A57AE" w:rsidRPr="006A57AE" w:rsidRDefault="006A57AE" w:rsidP="006A57AE">
      <w:pPr>
        <w:numPr>
          <w:ilvl w:val="0"/>
          <w:numId w:val="5"/>
        </w:numPr>
        <w:rPr>
          <w:rFonts w:ascii="Arial" w:hAnsi="Arial" w:cs="Arial"/>
          <w:lang w:val="ru-RU"/>
        </w:rPr>
      </w:pPr>
      <w:r w:rsidRPr="006A57AE">
        <w:rPr>
          <w:rFonts w:ascii="Arial" w:hAnsi="Arial" w:cs="Arial"/>
          <w:lang w:val="ru-RU"/>
        </w:rPr>
        <w:t>Час набуття сили:</w:t>
      </w:r>
      <w:r w:rsidRPr="006A57AE">
        <w:rPr>
          <w:rFonts w:ascii="Arial" w:hAnsi="Arial" w:cs="Arial"/>
          <w:lang w:val="ru-RU"/>
        </w:rPr>
        <w:br/>
        <w:t>Ця угода набирає чинності з дати підписання цієї угоди Стороною А та Стороною Б.</w:t>
      </w:r>
    </w:p>
    <w:p w:rsidR="006A57AE" w:rsidRPr="006A57AE" w:rsidRDefault="006A57AE" w:rsidP="006A57AE">
      <w:pPr>
        <w:numPr>
          <w:ilvl w:val="0"/>
          <w:numId w:val="5"/>
        </w:numPr>
        <w:rPr>
          <w:rFonts w:ascii="Arial" w:hAnsi="Arial" w:cs="Arial"/>
          <w:lang w:val="ru-RU"/>
        </w:rPr>
      </w:pPr>
      <w:r w:rsidRPr="006A57AE">
        <w:rPr>
          <w:rFonts w:ascii="Arial" w:hAnsi="Arial" w:cs="Arial"/>
          <w:lang w:val="ru-RU"/>
        </w:rPr>
        <w:t>Термін дії:</w:t>
      </w:r>
      <w:r w:rsidRPr="006A57AE">
        <w:rPr>
          <w:rFonts w:ascii="Arial" w:hAnsi="Arial" w:cs="Arial"/>
          <w:lang w:val="ru-RU"/>
        </w:rPr>
        <w:br/>
        <w:t>Термін дії цієї угоди становитиме один рік з дати підписання обидвома сторонами після того, як Сторона А та Сторона Б припинять бізнес-угоду.</w:t>
      </w:r>
    </w:p>
    <w:p w:rsidR="006A57AE" w:rsidRPr="006A57AE" w:rsidRDefault="006A57AE" w:rsidP="006A57AE">
      <w:pPr>
        <w:numPr>
          <w:ilvl w:val="0"/>
          <w:numId w:val="5"/>
        </w:numPr>
        <w:rPr>
          <w:rFonts w:ascii="Arial" w:hAnsi="Arial" w:cs="Arial"/>
          <w:lang w:val="ru-RU"/>
        </w:rPr>
      </w:pPr>
      <w:r w:rsidRPr="006A57AE">
        <w:rPr>
          <w:rFonts w:ascii="Arial" w:hAnsi="Arial" w:cs="Arial"/>
          <w:lang w:val="ru-RU"/>
        </w:rPr>
        <w:t>Інше</w:t>
      </w:r>
      <w:r w:rsidRPr="006A57AE">
        <w:rPr>
          <w:rFonts w:ascii="Arial" w:hAnsi="Arial" w:cs="Arial"/>
          <w:lang w:val="ru-RU"/>
        </w:rPr>
        <w:br/>
        <w:t>13.0 Під час співпраці між Стороною Б та Стороною А, якщо Сторона Б залучить осіб, окрім Сторони Б, або з прихованими ідентичностями до Сторони А та розкриє виробничу технологію Сторони А, бізнес-інформацію чи назву компанії та інші законні права та інтереси Сторони А третім особам, Сторона А має право негайно припинити. Співпраця між двома сторонами, і Сторона Б повинна компенсувати Стороні А всі збитки та відповідні юридичні зобов'язання, завдані цим. Сторона А не повинна розголошувати різні документи та комерційні секрети Сторони Б третім особам.</w:t>
      </w:r>
    </w:p>
    <w:p w:rsidR="006A57AE" w:rsidRPr="006A57AE" w:rsidRDefault="006A57AE" w:rsidP="006A57AE">
      <w:pPr>
        <w:numPr>
          <w:ilvl w:val="0"/>
          <w:numId w:val="5"/>
        </w:numPr>
        <w:rPr>
          <w:rFonts w:ascii="Arial" w:hAnsi="Arial" w:cs="Arial"/>
          <w:lang w:val="ru-RU"/>
        </w:rPr>
      </w:pPr>
      <w:r w:rsidRPr="006A57AE">
        <w:rPr>
          <w:rFonts w:ascii="Arial" w:hAnsi="Arial" w:cs="Arial"/>
          <w:lang w:val="ru-RU"/>
        </w:rPr>
        <w:t>Інші угоди</w:t>
      </w:r>
      <w:r w:rsidRPr="006A57AE">
        <w:rPr>
          <w:rFonts w:ascii="Arial" w:hAnsi="Arial" w:cs="Arial"/>
          <w:lang w:val="ru-RU"/>
        </w:rPr>
        <w:br/>
        <w:t>14.0 Професійні терміни щодо специфічних продуктів, що надаються Стороною Б (узгоджено обома сторонами на основі конкретних продуктів).</w:t>
      </w:r>
      <w:r w:rsidRPr="006A57AE">
        <w:rPr>
          <w:rFonts w:ascii="Arial" w:hAnsi="Arial" w:cs="Arial"/>
          <w:lang w:val="ru-RU"/>
        </w:rPr>
        <w:br/>
        <w:t>14.1 Ця угода є додатком до закупівельного замовлення (або угоди про пробне виробництво) обох сторін та має таку ж юридичну силу, як контракт, але виконання цієї угоди не обмежується припиненням контракту.</w:t>
      </w:r>
      <w:r w:rsidRPr="006A57AE">
        <w:rPr>
          <w:rFonts w:ascii="Arial" w:hAnsi="Arial" w:cs="Arial"/>
          <w:lang w:val="ru-RU"/>
        </w:rPr>
        <w:br/>
        <w:t>14.2 Інші питання, не згадані вище, можуть бути вирішені шляхом добросовісних переговорів обома сторонами.</w:t>
      </w:r>
      <w:r w:rsidRPr="006A57AE">
        <w:rPr>
          <w:rFonts w:ascii="Arial" w:hAnsi="Arial" w:cs="Arial"/>
          <w:lang w:val="ru-RU"/>
        </w:rPr>
        <w:br/>
        <w:t>14.3 Ця угода складається з двох примірників, по одному для кожної сторони постачання та попиту, і набирає чинності після підписання та засвідчення обома сторонами.</w:t>
      </w:r>
    </w:p>
    <w:p w:rsidR="006A57AE" w:rsidRPr="006A57AE" w:rsidRDefault="006A57AE" w:rsidP="006A57AE">
      <w:pPr>
        <w:rPr>
          <w:rFonts w:ascii="Arial" w:hAnsi="Arial" w:cs="Arial"/>
          <w:lang w:val="ru-RU"/>
        </w:rPr>
      </w:pPr>
      <w:r w:rsidRPr="006A57AE">
        <w:rPr>
          <w:rFonts w:ascii="Arial" w:hAnsi="Arial" w:cs="Arial"/>
          <w:lang w:val="ru-RU"/>
        </w:rPr>
        <w:t>Додаток 1</w:t>
      </w:r>
      <w:r w:rsidRPr="006A57AE">
        <w:rPr>
          <w:rFonts w:ascii="Arial" w:hAnsi="Arial" w:cs="Arial"/>
          <w:lang w:val="ru-RU"/>
        </w:rPr>
        <w:br/>
        <w:t>A. Умови вимірювання ємності:</w:t>
      </w:r>
      <w:r w:rsidRPr="006A57AE">
        <w:rPr>
          <w:rFonts w:ascii="Arial" w:hAnsi="Arial" w:cs="Arial"/>
          <w:lang w:val="ru-RU"/>
        </w:rPr>
        <w:br/>
        <w:t>Температура навколишнього середовища: 23</w:t>
      </w:r>
      <w:r w:rsidRPr="006A57AE">
        <w:rPr>
          <w:rFonts w:ascii="Cambria Math" w:hAnsi="Cambria Math" w:cs="Cambria Math"/>
          <w:lang w:val="ru-RU"/>
        </w:rPr>
        <w:t>℃</w:t>
      </w:r>
      <w:r w:rsidRPr="006A57AE">
        <w:rPr>
          <w:rFonts w:ascii="Arial" w:hAnsi="Arial" w:cs="Arial"/>
          <w:lang w:val="ru-RU"/>
        </w:rPr>
        <w:t>~27</w:t>
      </w:r>
      <w:r w:rsidRPr="006A57AE">
        <w:rPr>
          <w:rFonts w:ascii="Cambria Math" w:hAnsi="Cambria Math" w:cs="Cambria Math"/>
          <w:lang w:val="ru-RU"/>
        </w:rPr>
        <w:t>℃</w:t>
      </w:r>
      <w:r w:rsidRPr="006A57AE">
        <w:rPr>
          <w:rFonts w:ascii="Arial" w:hAnsi="Arial" w:cs="Arial"/>
          <w:lang w:val="ru-RU"/>
        </w:rPr>
        <w:t>, вологість: 25%</w:t>
      </w:r>
      <w:del w:id="0" w:author="Unknown">
        <w:r w:rsidRPr="006A57AE">
          <w:rPr>
            <w:rFonts w:ascii="Arial" w:hAnsi="Arial" w:cs="Arial"/>
            <w:lang w:val="ru-RU"/>
          </w:rPr>
          <w:delText>85%, атмосферний тиск: 86kPa</w:delText>
        </w:r>
      </w:del>
      <w:r w:rsidRPr="006A57AE">
        <w:rPr>
          <w:rFonts w:ascii="Arial" w:hAnsi="Arial" w:cs="Arial"/>
          <w:lang w:val="ru-RU"/>
        </w:rPr>
        <w:t>106kPa</w:t>
      </w:r>
      <w:r w:rsidRPr="006A57AE">
        <w:rPr>
          <w:rFonts w:ascii="Arial" w:hAnsi="Arial" w:cs="Arial"/>
          <w:lang w:val="ru-RU"/>
        </w:rPr>
        <w:br/>
        <w:t>B. Методи заряджання та розряджання:</w:t>
      </w:r>
      <w:r w:rsidRPr="006A57AE">
        <w:rPr>
          <w:rFonts w:ascii="Arial" w:hAnsi="Arial" w:cs="Arial"/>
          <w:lang w:val="ru-RU"/>
        </w:rPr>
        <w:br/>
        <w:t>B.0 Розряджайте батарею при постійному струмі (0.5C) до досягнення батареєю кінцевої напруги розряду або автоматичного захисту батареї.</w:t>
      </w:r>
      <w:r w:rsidRPr="006A57AE">
        <w:rPr>
          <w:rFonts w:ascii="Arial" w:hAnsi="Arial" w:cs="Arial"/>
          <w:lang w:val="ru-RU"/>
        </w:rPr>
        <w:br/>
        <w:t>B.1 Залиште батарею на 10 хвилин.</w:t>
      </w:r>
      <w:r w:rsidRPr="006A57AE">
        <w:rPr>
          <w:rFonts w:ascii="Arial" w:hAnsi="Arial" w:cs="Arial"/>
          <w:lang w:val="ru-RU"/>
        </w:rPr>
        <w:br/>
        <w:t xml:space="preserve">B.2 Використовуйте методи заряджання постійним струмом і постійною напругою. Струм заряджання не перевищує 0.5C або метод заряджання, визначений у специфікації, а струм </w:t>
      </w:r>
      <w:r w:rsidRPr="006A57AE">
        <w:rPr>
          <w:rFonts w:ascii="Arial" w:hAnsi="Arial" w:cs="Arial"/>
          <w:lang w:val="ru-RU"/>
        </w:rPr>
        <w:lastRenderedPageBreak/>
        <w:t>зупинки під час заряджання постійною напругою становить 0.05C.</w:t>
      </w:r>
      <w:r w:rsidRPr="006A57AE">
        <w:rPr>
          <w:rFonts w:ascii="Arial" w:hAnsi="Arial" w:cs="Arial"/>
          <w:lang w:val="ru-RU"/>
        </w:rPr>
        <w:br/>
        <w:t>B.3 Залиште батарею на 10 хвилин.</w:t>
      </w:r>
      <w:r w:rsidRPr="006A57AE">
        <w:rPr>
          <w:rFonts w:ascii="Arial" w:hAnsi="Arial" w:cs="Arial"/>
          <w:lang w:val="ru-RU"/>
        </w:rPr>
        <w:br/>
        <w:t>B.4 Розряджайте батарею при постійному струмі (0.5C) до досягнення кінцевої напруги розряду. Обчисліть ємність розряду. Своєчасно контролюйте струм. (Якщо це постійний струм.)</w:t>
      </w:r>
      <w:r w:rsidRPr="006A57AE">
        <w:rPr>
          <w:rFonts w:ascii="Arial" w:hAnsi="Arial" w:cs="Arial"/>
          <w:lang w:val="ru-RU"/>
        </w:rPr>
        <w:br/>
        <w:t>B.5 Формула обчислення: ємність струму = час розряду × значення постійного струму.</w:t>
      </w:r>
      <w:r w:rsidRPr="006A57AE">
        <w:rPr>
          <w:rFonts w:ascii="Arial" w:hAnsi="Arial" w:cs="Arial"/>
          <w:lang w:val="ru-RU"/>
        </w:rPr>
        <w:br/>
        <w:t>B.6 Зарядіть батарею постійним струмом (0.2C) і постійною напругою (56V) до досягнення 50% SOC батареї.</w:t>
      </w:r>
    </w:p>
    <w:p w:rsidR="001E3AA8" w:rsidRPr="006A57AE" w:rsidRDefault="001E3AA8">
      <w:pPr>
        <w:rPr>
          <w:rFonts w:ascii="Arial" w:hAnsi="Arial" w:cs="Arial"/>
          <w:lang w:val="ru-RU"/>
        </w:rPr>
      </w:pPr>
    </w:p>
    <w:p w:rsidR="001E3AA8" w:rsidRPr="006A57AE" w:rsidRDefault="001E3AA8">
      <w:pPr>
        <w:pStyle w:val="BodyText"/>
        <w:rPr>
          <w:rFonts w:ascii="Arial" w:hAnsi="Arial" w:cs="Arial"/>
          <w:lang w:val="ru-RU" w:eastAsia="zh-CN"/>
        </w:rPr>
      </w:pPr>
    </w:p>
    <w:p w:rsidR="001E3AA8" w:rsidRPr="006A57AE" w:rsidRDefault="001E3AA8">
      <w:pPr>
        <w:pStyle w:val="BodyText"/>
        <w:rPr>
          <w:rFonts w:ascii="Arial" w:hAnsi="Arial" w:cs="Arial"/>
          <w:lang w:val="ru-RU" w:eastAsia="zh-CN"/>
        </w:rPr>
      </w:pPr>
    </w:p>
    <w:p w:rsidR="001E3AA8" w:rsidRPr="00AF0123" w:rsidRDefault="00AF0123">
      <w:pPr>
        <w:pStyle w:val="BodyText"/>
        <w:rPr>
          <w:rFonts w:ascii="Arial" w:hAnsi="Arial" w:cs="Arial"/>
          <w:lang w:val="ru-RU" w:eastAsia="zh-CN"/>
        </w:rPr>
      </w:pPr>
      <w:r w:rsidRPr="006A57AE">
        <w:rPr>
          <w:rFonts w:ascii="Arial" w:hAnsi="Arial" w:cs="Arial"/>
          <w:lang w:val="ru-RU"/>
        </w:rPr>
        <w:t>Сторона А (Покупець)</w:t>
      </w:r>
      <w:r w:rsidR="00000000" w:rsidRPr="00AF0123">
        <w:rPr>
          <w:rFonts w:ascii="Arial" w:hAnsi="Arial" w:cs="Arial"/>
          <w:lang w:val="ru-RU" w:eastAsia="zh-CN"/>
        </w:rPr>
        <w:t xml:space="preserve">:                                  </w:t>
      </w:r>
      <w:r w:rsidRPr="006A57AE">
        <w:rPr>
          <w:rFonts w:ascii="Arial" w:hAnsi="Arial" w:cs="Arial"/>
          <w:lang w:val="ru-RU"/>
        </w:rPr>
        <w:t>Сторона Б (постачальник)</w:t>
      </w:r>
      <w:r w:rsidR="00000000" w:rsidRPr="00AF0123">
        <w:rPr>
          <w:rFonts w:ascii="Arial" w:hAnsi="Arial" w:cs="Arial"/>
          <w:lang w:val="ru-RU" w:eastAsia="zh-CN"/>
        </w:rPr>
        <w:t>:</w:t>
      </w:r>
    </w:p>
    <w:p w:rsidR="001E3AA8" w:rsidRPr="006312AF" w:rsidRDefault="00000000">
      <w:pPr>
        <w:pStyle w:val="BodyText"/>
        <w:rPr>
          <w:rFonts w:ascii="Arial" w:hAnsi="Arial" w:cs="Arial"/>
          <w:lang w:eastAsia="zh-CN"/>
        </w:rPr>
      </w:pPr>
      <w:r w:rsidRPr="006312AF">
        <w:rPr>
          <w:rFonts w:ascii="Arial" w:hAnsi="Arial" w:cs="Arial"/>
          <w:lang w:eastAsia="zh-CN"/>
        </w:rPr>
        <w:t xml:space="preserve">                           </w:t>
      </w:r>
    </w:p>
    <w:p w:rsidR="001E3AA8" w:rsidRPr="006312AF" w:rsidRDefault="00AF0123">
      <w:pPr>
        <w:pStyle w:val="BodyText"/>
        <w:rPr>
          <w:rFonts w:ascii="Arial" w:hAnsi="Arial" w:cs="Arial"/>
          <w:lang w:eastAsia="zh-CN"/>
        </w:rPr>
      </w:pPr>
      <w:r>
        <w:rPr>
          <w:rFonts w:ascii="Arial" w:hAnsi="Arial" w:cs="Arial"/>
          <w:lang w:val="uk-UA" w:eastAsia="zh-CN"/>
        </w:rPr>
        <w:t>Дата/підпис</w:t>
      </w:r>
      <w:r w:rsidR="00000000" w:rsidRPr="006312AF">
        <w:rPr>
          <w:rFonts w:ascii="Arial" w:hAnsi="Arial" w:cs="Arial"/>
          <w:lang w:eastAsia="zh-CN"/>
        </w:rPr>
        <w:t xml:space="preserve">:                                            </w:t>
      </w:r>
      <w:r>
        <w:rPr>
          <w:rFonts w:ascii="Arial" w:hAnsi="Arial" w:cs="Arial"/>
          <w:lang w:val="uk-UA" w:eastAsia="zh-CN"/>
        </w:rPr>
        <w:t>Дата/підпис</w:t>
      </w:r>
      <w:r w:rsidR="00000000" w:rsidRPr="006312AF">
        <w:rPr>
          <w:rFonts w:ascii="Arial" w:hAnsi="Arial" w:cs="Arial"/>
          <w:lang w:eastAsia="zh-CN"/>
        </w:rPr>
        <w:t>:</w:t>
      </w:r>
    </w:p>
    <w:p w:rsidR="001E3AA8" w:rsidRPr="006312AF" w:rsidRDefault="001E3AA8">
      <w:pPr>
        <w:pStyle w:val="BodyText"/>
        <w:rPr>
          <w:rFonts w:ascii="Arial" w:hAnsi="Arial" w:cs="Arial"/>
          <w:lang w:eastAsia="zh-CN"/>
        </w:rPr>
      </w:pPr>
    </w:p>
    <w:p w:rsidR="001E3AA8" w:rsidRPr="006312AF" w:rsidRDefault="001E3AA8">
      <w:pPr>
        <w:pStyle w:val="BodyText"/>
        <w:rPr>
          <w:rFonts w:ascii="Arial" w:hAnsi="Arial" w:cs="Arial"/>
          <w:lang w:eastAsia="zh-CN"/>
        </w:rPr>
      </w:pPr>
    </w:p>
    <w:p w:rsidR="001E3AA8" w:rsidRDefault="001E3AA8">
      <w:pPr>
        <w:pStyle w:val="BodyText"/>
        <w:rPr>
          <w:lang w:eastAsia="zh-CN"/>
        </w:rPr>
      </w:pPr>
    </w:p>
    <w:sectPr w:rsidR="001E3AA8">
      <w:headerReference w:type="default" r:id="rId7"/>
      <w:pgSz w:w="11906" w:h="16838"/>
      <w:pgMar w:top="1174" w:right="1174" w:bottom="1174" w:left="11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6B06" w:rsidRDefault="00BE6B06">
      <w:r>
        <w:separator/>
      </w:r>
    </w:p>
  </w:endnote>
  <w:endnote w:type="continuationSeparator" w:id="0">
    <w:p w:rsidR="00BE6B06" w:rsidRDefault="00BE6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entury Gothic">
    <w:altName w:val="Yu Gothic UI"/>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imHei">
    <w:altName w:val="黑体"/>
    <w:panose1 w:val="02010600030101010101"/>
    <w:charset w:val="86"/>
    <w:family w:val="modern"/>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6B06" w:rsidRDefault="00BE6B06">
      <w:r>
        <w:separator/>
      </w:r>
    </w:p>
  </w:footnote>
  <w:footnote w:type="continuationSeparator" w:id="0">
    <w:p w:rsidR="00BE6B06" w:rsidRDefault="00BE6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E3AA8" w:rsidRDefault="00000000">
    <w:pPr>
      <w:pStyle w:val="Header"/>
    </w:pPr>
    <w:r>
      <w:rPr>
        <w:rFonts w:eastAsia="SimSun" w:hint="eastAsia"/>
        <w:noProof/>
        <w:u w:val="single"/>
      </w:rPr>
      <w:drawing>
        <wp:inline distT="0" distB="0" distL="114300" distR="114300">
          <wp:extent cx="1285240" cy="257175"/>
          <wp:effectExtent l="0" t="0" r="10160" b="9525"/>
          <wp:docPr id="1" name="图片 1" descr="DAWNICE logo-20220812upd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AWNICE logo-20220812update-1"/>
                  <pic:cNvPicPr>
                    <a:picLocks noChangeAspect="1"/>
                  </pic:cNvPicPr>
                </pic:nvPicPr>
                <pic:blipFill>
                  <a:blip r:embed="rId1"/>
                  <a:stretch>
                    <a:fillRect/>
                  </a:stretch>
                </pic:blipFill>
                <pic:spPr>
                  <a:xfrm>
                    <a:off x="0" y="0"/>
                    <a:ext cx="1285240" cy="257175"/>
                  </a:xfrm>
                  <a:prstGeom prst="rect">
                    <a:avLst/>
                  </a:prstGeom>
                  <a:noFill/>
                  <a:ln>
                    <a:noFill/>
                  </a:ln>
                </pic:spPr>
              </pic:pic>
            </a:graphicData>
          </a:graphic>
        </wp:inline>
      </w:drawing>
    </w:r>
    <w:r>
      <w:rPr>
        <w:rFonts w:hint="eastAsia"/>
        <w:u w:val="single"/>
      </w:rPr>
      <w:t xml:space="preserve">                                                     </w:t>
    </w:r>
    <w:hyperlink r:id="rId2" w:history="1">
      <w:r w:rsidR="001E3AA8">
        <w:rPr>
          <w:rStyle w:val="Hyperlink"/>
          <w:rFonts w:ascii="Malgun Gothic" w:eastAsia="Malgun Gothic" w:hAnsi="Malgun Gothic" w:cs="Malgun Gothic" w:hint="eastAsia"/>
          <w:b/>
          <w:bCs/>
          <w:color w:val="auto"/>
          <w:sz w:val="21"/>
          <w:szCs w:val="32"/>
        </w:rPr>
        <w:t>www.energydawnice.com</w:t>
      </w:r>
    </w:hyperlink>
    <w:r>
      <w:rPr>
        <w:rFonts w:ascii="SimHei" w:eastAsia="SimHei" w:hAnsi="SimHei" w:cs="SimHei" w:hint="eastAsia"/>
        <w:b/>
        <w:bCs/>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502D0"/>
    <w:multiLevelType w:val="singleLevel"/>
    <w:tmpl w:val="066502D0"/>
    <w:lvl w:ilvl="0">
      <w:start w:val="1"/>
      <w:numFmt w:val="decimal"/>
      <w:suff w:val="space"/>
      <w:lvlText w:val="%1."/>
      <w:lvlJc w:val="left"/>
    </w:lvl>
  </w:abstractNum>
  <w:abstractNum w:abstractNumId="1" w15:restartNumberingAfterBreak="0">
    <w:nsid w:val="60719784"/>
    <w:multiLevelType w:val="singleLevel"/>
    <w:tmpl w:val="60719784"/>
    <w:lvl w:ilvl="0">
      <w:start w:val="10"/>
      <w:numFmt w:val="decimal"/>
      <w:suff w:val="space"/>
      <w:lvlText w:val="%1."/>
      <w:lvlJc w:val="left"/>
    </w:lvl>
  </w:abstractNum>
  <w:abstractNum w:abstractNumId="2" w15:restartNumberingAfterBreak="0">
    <w:nsid w:val="71046D6B"/>
    <w:multiLevelType w:val="multilevel"/>
    <w:tmpl w:val="C8C2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C2010E"/>
    <w:multiLevelType w:val="multilevel"/>
    <w:tmpl w:val="2C9CB2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F6E6CD"/>
    <w:multiLevelType w:val="singleLevel"/>
    <w:tmpl w:val="79F6E6CD"/>
    <w:lvl w:ilvl="0">
      <w:start w:val="6"/>
      <w:numFmt w:val="decimal"/>
      <w:suff w:val="space"/>
      <w:lvlText w:val="%1."/>
      <w:lvlJc w:val="left"/>
    </w:lvl>
  </w:abstractNum>
  <w:num w:numId="1" w16cid:durableId="2780535">
    <w:abstractNumId w:val="0"/>
  </w:num>
  <w:num w:numId="2" w16cid:durableId="2045866840">
    <w:abstractNumId w:val="4"/>
  </w:num>
  <w:num w:numId="3" w16cid:durableId="1607888309">
    <w:abstractNumId w:val="1"/>
  </w:num>
  <w:num w:numId="4" w16cid:durableId="1893154022">
    <w:abstractNumId w:val="2"/>
  </w:num>
  <w:num w:numId="5" w16cid:durableId="840386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g1MGYyMzU4MDc0OWY2MGRkNzNkMTNiZDU0ZWY5ZjgifQ=="/>
  </w:docVars>
  <w:rsids>
    <w:rsidRoot w:val="00D703D2"/>
    <w:rsid w:val="00023C59"/>
    <w:rsid w:val="00183A34"/>
    <w:rsid w:val="001E3AA8"/>
    <w:rsid w:val="002E3217"/>
    <w:rsid w:val="003D49E8"/>
    <w:rsid w:val="004B06E5"/>
    <w:rsid w:val="00542D63"/>
    <w:rsid w:val="006312AF"/>
    <w:rsid w:val="006870CC"/>
    <w:rsid w:val="006A57AE"/>
    <w:rsid w:val="008A7977"/>
    <w:rsid w:val="009441EF"/>
    <w:rsid w:val="00A0750A"/>
    <w:rsid w:val="00AA12A3"/>
    <w:rsid w:val="00AF0123"/>
    <w:rsid w:val="00BE6B06"/>
    <w:rsid w:val="00C3436A"/>
    <w:rsid w:val="00CD3DFC"/>
    <w:rsid w:val="00D703D2"/>
    <w:rsid w:val="00D972B7"/>
    <w:rsid w:val="00F30B2B"/>
    <w:rsid w:val="160E67C2"/>
    <w:rsid w:val="191D5C9B"/>
    <w:rsid w:val="28C102E3"/>
    <w:rsid w:val="361D64FD"/>
    <w:rsid w:val="3BCE7B26"/>
    <w:rsid w:val="442F13A3"/>
    <w:rsid w:val="44A818BD"/>
    <w:rsid w:val="507C0AE1"/>
    <w:rsid w:val="54146598"/>
    <w:rsid w:val="590364F6"/>
    <w:rsid w:val="5B1A6E9B"/>
    <w:rsid w:val="5B667E7C"/>
    <w:rsid w:val="5F520D09"/>
    <w:rsid w:val="60E738F5"/>
    <w:rsid w:val="6398114A"/>
    <w:rsid w:val="649A536B"/>
    <w:rsid w:val="6AD43D16"/>
    <w:rsid w:val="6B8B3FD7"/>
    <w:rsid w:val="6C604227"/>
    <w:rsid w:val="718A3704"/>
    <w:rsid w:val="7417344D"/>
    <w:rsid w:val="7D0F0D94"/>
    <w:rsid w:val="7F4B4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0C4A"/>
  <w15:docId w15:val="{419B8BB2-0AF3-471A-A2AB-CC424B08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widowControl w:val="0"/>
      <w:jc w:val="both"/>
    </w:pPr>
    <w:rPr>
      <w:rFonts w:asciiTheme="minorHAnsi" w:eastAsiaTheme="minorEastAsia" w:hAnsiTheme="minorHAnsi" w:cstheme="minorBidi"/>
      <w:kern w:val="2"/>
      <w:sz w:val="21"/>
      <w:szCs w:val="22"/>
      <w:lang w:val="en-US" w:eastAsia="zh-CN"/>
    </w:rPr>
  </w:style>
  <w:style w:type="paragraph" w:styleId="Heading1">
    <w:name w:val="heading 1"/>
    <w:basedOn w:val="Normal"/>
    <w:next w:val="Normal"/>
    <w:link w:val="Heading1Char"/>
    <w:autoRedefine/>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uiPriority w:val="1"/>
    <w:qFormat/>
    <w:rPr>
      <w:rFonts w:ascii="Century Gothic" w:eastAsia="Century Gothic" w:hAnsi="Century Gothic" w:cs="Century Gothic"/>
      <w:szCs w:val="21"/>
      <w:lang w:eastAsia="en-US"/>
    </w:rPr>
  </w:style>
  <w:style w:type="paragraph" w:styleId="Footer">
    <w:name w:val="footer"/>
    <w:basedOn w:val="Normal"/>
    <w:link w:val="FooterChar"/>
    <w:autoRedefine/>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autoRedefine/>
    <w:uiPriority w:val="99"/>
    <w:unhideWhenUsed/>
    <w:qFormat/>
    <w:pPr>
      <w:tabs>
        <w:tab w:val="center" w:pos="4153"/>
        <w:tab w:val="right" w:pos="8306"/>
      </w:tabs>
      <w:snapToGrid w:val="0"/>
      <w:jc w:val="center"/>
    </w:pPr>
    <w:rPr>
      <w:sz w:val="18"/>
      <w:szCs w:val="18"/>
    </w:rPr>
  </w:style>
  <w:style w:type="character" w:styleId="Hyperlink">
    <w:name w:val="Hyperlink"/>
    <w:basedOn w:val="DefaultParagraphFont"/>
    <w:rPr>
      <w:color w:val="0000FF"/>
      <w:u w:val="single"/>
    </w:rPr>
  </w:style>
  <w:style w:type="character" w:customStyle="1" w:styleId="HeaderChar">
    <w:name w:val="Header Char"/>
    <w:basedOn w:val="DefaultParagraphFont"/>
    <w:link w:val="Header"/>
    <w:autoRedefine/>
    <w:uiPriority w:val="99"/>
    <w:qFormat/>
    <w:rPr>
      <w:sz w:val="18"/>
      <w:szCs w:val="18"/>
    </w:rPr>
  </w:style>
  <w:style w:type="character" w:customStyle="1" w:styleId="FooterChar">
    <w:name w:val="Footer Char"/>
    <w:basedOn w:val="DefaultParagraphFont"/>
    <w:link w:val="Footer"/>
    <w:autoRedefine/>
    <w:uiPriority w:val="99"/>
    <w:qFormat/>
    <w:rPr>
      <w:sz w:val="18"/>
      <w:szCs w:val="18"/>
    </w:rPr>
  </w:style>
  <w:style w:type="character" w:customStyle="1" w:styleId="ts-alignment-element">
    <w:name w:val="ts-alignment-element"/>
    <w:basedOn w:val="DefaultParagraphFont"/>
    <w:autoRedefine/>
    <w:qFormat/>
  </w:style>
  <w:style w:type="character" w:customStyle="1" w:styleId="ts-alignment-element-highlighted">
    <w:name w:val="ts-alignment-element-highlighted"/>
    <w:basedOn w:val="DefaultParagraphFont"/>
    <w:autoRedefine/>
    <w:qFormat/>
  </w:style>
  <w:style w:type="paragraph" w:styleId="ListParagraph">
    <w:name w:val="List Paragraph"/>
    <w:basedOn w:val="Normal"/>
    <w:autoRedefine/>
    <w:uiPriority w:val="34"/>
    <w:qFormat/>
    <w:pPr>
      <w:ind w:firstLineChars="200" w:firstLine="420"/>
    </w:pPr>
  </w:style>
  <w:style w:type="character" w:customStyle="1" w:styleId="Heading1Char">
    <w:name w:val="Heading 1 Char"/>
    <w:basedOn w:val="DefaultParagraphFont"/>
    <w:link w:val="Heading1"/>
    <w:autoRedefine/>
    <w:uiPriority w:val="9"/>
    <w:qFormat/>
    <w:rPr>
      <w:b/>
      <w:bCs/>
      <w:kern w:val="44"/>
      <w:sz w:val="44"/>
      <w:szCs w:val="44"/>
    </w:rPr>
  </w:style>
  <w:style w:type="character" w:customStyle="1" w:styleId="font21">
    <w:name w:val="font21"/>
    <w:basedOn w:val="DefaultParagraphFont"/>
    <w:autoRedefine/>
    <w:qFormat/>
    <w:rPr>
      <w:rFonts w:ascii="SimSun" w:eastAsia="SimSun" w:hAnsi="SimSun" w:cs="SimSun" w:hint="eastAsia"/>
      <w:b/>
      <w:bCs/>
      <w:color w:val="000000"/>
      <w:sz w:val="20"/>
      <w:szCs w:val="20"/>
      <w:u w:val="none"/>
    </w:rPr>
  </w:style>
  <w:style w:type="character" w:customStyle="1" w:styleId="font31">
    <w:name w:val="font31"/>
    <w:basedOn w:val="DefaultParagraphFont"/>
    <w:autoRedefine/>
    <w:qFormat/>
    <w:rPr>
      <w:rFonts w:ascii="SimSun" w:eastAsia="SimSun" w:hAnsi="SimSun" w:cs="SimSun" w:hint="eastAsia"/>
      <w:color w:val="FF0000"/>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086462">
      <w:bodyDiv w:val="1"/>
      <w:marLeft w:val="0"/>
      <w:marRight w:val="0"/>
      <w:marTop w:val="0"/>
      <w:marBottom w:val="0"/>
      <w:divBdr>
        <w:top w:val="none" w:sz="0" w:space="0" w:color="auto"/>
        <w:left w:val="none" w:sz="0" w:space="0" w:color="auto"/>
        <w:bottom w:val="none" w:sz="0" w:space="0" w:color="auto"/>
        <w:right w:val="none" w:sz="0" w:space="0" w:color="auto"/>
      </w:divBdr>
    </w:div>
    <w:div w:id="169071995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energydawnice.com" TargetMode="External"/><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 li</dc:creator>
  <cp:lastModifiedBy>Vitalii Vinnik</cp:lastModifiedBy>
  <cp:revision>8</cp:revision>
  <cp:lastPrinted>2023-07-06T02:38:00Z</cp:lastPrinted>
  <dcterms:created xsi:type="dcterms:W3CDTF">2023-07-06T00:39:00Z</dcterms:created>
  <dcterms:modified xsi:type="dcterms:W3CDTF">2025-01-04T12:49:00Z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661236A1AFEE4D3BA6A1F61A511F8F05_13</vt:lpwstr>
  </property>
</Properties>
</file>